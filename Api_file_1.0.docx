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8252" w14:textId="410BAFAB" w:rsidR="00DB76AC" w:rsidRDefault="00DB76AC" w:rsidP="0057230B">
      <w:pPr>
        <w:jc w:val="center"/>
        <w:rPr>
          <w:b/>
          <w:bCs/>
          <w:sz w:val="44"/>
          <w:szCs w:val="44"/>
        </w:rPr>
      </w:pPr>
      <w:r w:rsidRPr="00DB76AC">
        <w:rPr>
          <w:rFonts w:hint="eastAsia"/>
          <w:b/>
          <w:bCs/>
          <w:sz w:val="44"/>
          <w:szCs w:val="44"/>
        </w:rPr>
        <w:t>接口文档</w:t>
      </w:r>
    </w:p>
    <w:p w14:paraId="1F5A0B90" w14:textId="77777777" w:rsidR="0057230B" w:rsidRDefault="0057230B">
      <w:pPr>
        <w:rPr>
          <w:b/>
          <w:bCs/>
          <w:sz w:val="44"/>
          <w:szCs w:val="44"/>
        </w:rPr>
        <w:sectPr w:rsidR="0057230B" w:rsidSect="0057230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5EFDAC" w14:textId="6F36A56B" w:rsidR="00DB76AC" w:rsidRDefault="00DB76AC">
      <w:pPr>
        <w:rPr>
          <w:b/>
          <w:bCs/>
          <w:sz w:val="44"/>
          <w:szCs w:val="44"/>
        </w:rPr>
      </w:pPr>
    </w:p>
    <w:p w14:paraId="2CCD1FA4" w14:textId="1A144E1D" w:rsidR="00DB76AC" w:rsidRDefault="00DB76AC" w:rsidP="00DB76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76AC">
        <w:rPr>
          <w:rFonts w:hint="eastAsia"/>
          <w:sz w:val="28"/>
          <w:szCs w:val="28"/>
        </w:rPr>
        <w:t>用户注册接</w:t>
      </w:r>
      <w:r>
        <w:rPr>
          <w:rFonts w:hint="eastAsia"/>
          <w:sz w:val="28"/>
          <w:szCs w:val="28"/>
        </w:rPr>
        <w:t>口</w:t>
      </w:r>
    </w:p>
    <w:p w14:paraId="72366886" w14:textId="77777777" w:rsidR="00DB76AC" w:rsidRDefault="00DB76AC" w:rsidP="00DB76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login</w:t>
      </w:r>
    </w:p>
    <w:p w14:paraId="2C54CF06" w14:textId="1B56F2A9" w:rsidR="00DB76AC" w:rsidRDefault="00DB76AC" w:rsidP="00DB76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Type:Post</w:t>
      </w:r>
    </w:p>
    <w:p w14:paraId="59070054" w14:textId="6402CF52" w:rsidR="0057230B" w:rsidRDefault="00784458" w:rsidP="0057230B">
      <w:pPr>
        <w:pStyle w:val="ListParagraph"/>
        <w:rPr>
          <w:sz w:val="28"/>
          <w:szCs w:val="28"/>
        </w:rPr>
      </w:pPr>
      <w:r w:rsidRPr="00784458">
        <w:rPr>
          <w:sz w:val="28"/>
          <w:szCs w:val="28"/>
        </w:rPr>
        <w:t>requestBody</w:t>
      </w:r>
      <w:r w:rsidR="0057230B">
        <w:rPr>
          <w:rFonts w:hint="eastAsia"/>
          <w:sz w:val="28"/>
          <w:szCs w:val="28"/>
        </w:rPr>
        <w:t>:</w:t>
      </w:r>
      <w:r w:rsidR="0057230B">
        <w:rPr>
          <w:sz w:val="28"/>
          <w:szCs w:val="28"/>
        </w:rPr>
        <w:t>{</w:t>
      </w:r>
    </w:p>
    <w:p w14:paraId="5AD85919" w14:textId="0A404281" w:rsidR="0057230B" w:rsidRDefault="0057230B" w:rsidP="0057230B">
      <w:pPr>
        <w:pStyle w:val="ListParagraph"/>
        <w:ind w:firstLine="260"/>
        <w:rPr>
          <w:sz w:val="28"/>
          <w:szCs w:val="28"/>
        </w:rPr>
      </w:pPr>
      <w:r>
        <w:rPr>
          <w:rFonts w:hint="eastAsia"/>
          <w:sz w:val="28"/>
          <w:szCs w:val="28"/>
        </w:rPr>
        <w:t>block</w:t>
      </w:r>
      <w:r>
        <w:rPr>
          <w:sz w:val="28"/>
          <w:szCs w:val="28"/>
        </w:rPr>
        <w:t>_address:String</w:t>
      </w:r>
    </w:p>
    <w:p w14:paraId="5DF139B8" w14:textId="72A30651" w:rsidR="0057230B" w:rsidRDefault="0057230B" w:rsidP="0057230B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secret_key:String</w:t>
      </w:r>
    </w:p>
    <w:p w14:paraId="73363839" w14:textId="7024158A" w:rsidR="0057230B" w:rsidRDefault="0057230B" w:rsidP="0057230B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username:String</w:t>
      </w:r>
    </w:p>
    <w:p w14:paraId="76AAB053" w14:textId="5E374E19" w:rsidR="00207574" w:rsidRPr="00D8544B" w:rsidRDefault="0057230B" w:rsidP="00D8544B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block_key:String</w:t>
      </w:r>
    </w:p>
    <w:p w14:paraId="3B5BD17F" w14:textId="7CA471C6" w:rsidR="0057230B" w:rsidRDefault="0057230B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79BD62" w14:textId="77777777" w:rsidR="0057230B" w:rsidRDefault="00DB76AC" w:rsidP="0057230B">
      <w:pPr>
        <w:pStyle w:val="ListParagraph"/>
        <w:rPr>
          <w:sz w:val="28"/>
          <w:szCs w:val="28"/>
        </w:rPr>
      </w:pPr>
      <w:r w:rsidRPr="0057230B">
        <w:rPr>
          <w:sz w:val="28"/>
          <w:szCs w:val="28"/>
        </w:rPr>
        <w:t>responseBody:{</w:t>
      </w:r>
    </w:p>
    <w:p w14:paraId="0BD1A55A" w14:textId="2095DA7D" w:rsidR="0057230B" w:rsidRDefault="00AA62D5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注册成功</w:t>
      </w:r>
      <w:r>
        <w:rPr>
          <w:sz w:val="28"/>
          <w:szCs w:val="28"/>
        </w:rPr>
        <w:t>”</w:t>
      </w:r>
    </w:p>
    <w:p w14:paraId="48BD4892" w14:textId="6E8A8D73" w:rsidR="00AA62D5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u</w:t>
      </w:r>
      <w:r w:rsidR="00AA62D5">
        <w:rPr>
          <w:sz w:val="28"/>
          <w:szCs w:val="28"/>
        </w:rPr>
        <w:t>sername:String</w:t>
      </w:r>
    </w:p>
    <w:p w14:paraId="58693B5A" w14:textId="37678EA9" w:rsidR="00AA62D5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b</w:t>
      </w:r>
      <w:r w:rsidR="00AA62D5">
        <w:rPr>
          <w:sz w:val="28"/>
          <w:szCs w:val="28"/>
        </w:rPr>
        <w:t>lock_address:String</w:t>
      </w:r>
    </w:p>
    <w:p w14:paraId="68F8DAF7" w14:textId="3F4784F3" w:rsidR="00E56354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treghash:String</w:t>
      </w:r>
    </w:p>
    <w:p w14:paraId="7D35647D" w14:textId="73E062DC" w:rsidR="00E56354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tregfrom:String</w:t>
      </w:r>
    </w:p>
    <w:p w14:paraId="6870E22E" w14:textId="0E9FA964" w:rsidR="00E56354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tregto:String</w:t>
      </w:r>
    </w:p>
    <w:p w14:paraId="1E3215A1" w14:textId="47553178" w:rsidR="00E56354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trechash:String</w:t>
      </w:r>
    </w:p>
    <w:p w14:paraId="2A57A5BB" w14:textId="0ED00734" w:rsidR="00E56354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trecfrom:String</w:t>
      </w:r>
    </w:p>
    <w:p w14:paraId="1C31CEDD" w14:textId="5BD714B9" w:rsidR="00E56354" w:rsidRPr="00AA62D5" w:rsidRDefault="00E56354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trecto:String</w:t>
      </w:r>
    </w:p>
    <w:p w14:paraId="532FF77D" w14:textId="50634818" w:rsidR="00DB76AC" w:rsidRDefault="00DB76AC" w:rsidP="0057230B">
      <w:pPr>
        <w:pStyle w:val="ListParagraph"/>
        <w:rPr>
          <w:sz w:val="28"/>
          <w:szCs w:val="28"/>
        </w:rPr>
      </w:pPr>
      <w:r w:rsidRPr="0057230B">
        <w:rPr>
          <w:sz w:val="28"/>
          <w:szCs w:val="28"/>
        </w:rPr>
        <w:t>}</w:t>
      </w:r>
    </w:p>
    <w:p w14:paraId="01BF9EF5" w14:textId="77777777" w:rsidR="0057230B" w:rsidRPr="0057230B" w:rsidRDefault="0057230B" w:rsidP="0057230B">
      <w:pPr>
        <w:pStyle w:val="ListParagraph"/>
        <w:rPr>
          <w:sz w:val="28"/>
          <w:szCs w:val="28"/>
        </w:rPr>
      </w:pPr>
    </w:p>
    <w:p w14:paraId="75F46852" w14:textId="5DB10AA3" w:rsidR="00DB76AC" w:rsidRDefault="00DB76AC" w:rsidP="00DB7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用户登录接口</w:t>
      </w:r>
    </w:p>
    <w:p w14:paraId="6BF20A9F" w14:textId="6B45D81C" w:rsidR="00E56354" w:rsidRPr="00E56354" w:rsidRDefault="00E56354" w:rsidP="00E56354">
      <w:pPr>
        <w:pStyle w:val="ListParagraph"/>
        <w:rPr>
          <w:color w:val="C00000"/>
          <w:sz w:val="28"/>
          <w:szCs w:val="28"/>
        </w:rPr>
      </w:pPr>
      <w:r w:rsidRPr="00E56354">
        <w:rPr>
          <w:color w:val="C00000"/>
          <w:sz w:val="28"/>
          <w:szCs w:val="28"/>
        </w:rPr>
        <w:t>(</w:t>
      </w:r>
      <w:r w:rsidRPr="00E56354">
        <w:rPr>
          <w:rFonts w:hint="eastAsia"/>
          <w:color w:val="C00000"/>
          <w:sz w:val="28"/>
          <w:szCs w:val="28"/>
        </w:rPr>
        <w:t>需要区分用户登录和服务器登陆吗</w:t>
      </w:r>
      <w:r w:rsidRPr="00E56354">
        <w:rPr>
          <w:color w:val="C00000"/>
          <w:sz w:val="28"/>
          <w:szCs w:val="28"/>
        </w:rPr>
        <w:t>)</w:t>
      </w:r>
    </w:p>
    <w:p w14:paraId="6DFA3C30" w14:textId="4FE96EC5" w:rsidR="00DB76AC" w:rsidRDefault="00DB76AC" w:rsidP="00DB76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/register</w:t>
      </w:r>
    </w:p>
    <w:p w14:paraId="33E3ED62" w14:textId="043EFB97" w:rsidR="00DB76AC" w:rsidRDefault="00DB76AC" w:rsidP="00DB76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Type:Post</w:t>
      </w:r>
    </w:p>
    <w:p w14:paraId="58A3546D" w14:textId="77777777" w:rsidR="00AA62D5" w:rsidRDefault="0057230B" w:rsidP="0057230B">
      <w:pPr>
        <w:pStyle w:val="ListParagraph"/>
        <w:rPr>
          <w:sz w:val="28"/>
          <w:szCs w:val="28"/>
        </w:rPr>
      </w:pPr>
      <w:r w:rsidRPr="00784458">
        <w:rPr>
          <w:sz w:val="28"/>
          <w:szCs w:val="28"/>
        </w:rPr>
        <w:t>requestBody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{</w:t>
      </w:r>
    </w:p>
    <w:p w14:paraId="259EC295" w14:textId="448C9BAF" w:rsidR="00AA62D5" w:rsidRDefault="00AA62D5" w:rsidP="00AA62D5">
      <w:pPr>
        <w:pStyle w:val="ListParagraph"/>
        <w:ind w:firstLine="260"/>
        <w:rPr>
          <w:sz w:val="28"/>
          <w:szCs w:val="28"/>
        </w:rPr>
      </w:pPr>
      <w:r>
        <w:rPr>
          <w:rFonts w:hint="eastAsia"/>
          <w:sz w:val="28"/>
          <w:szCs w:val="28"/>
        </w:rPr>
        <w:t>block</w:t>
      </w:r>
      <w:r>
        <w:rPr>
          <w:sz w:val="28"/>
          <w:szCs w:val="28"/>
        </w:rPr>
        <w:t>_address:String</w:t>
      </w:r>
    </w:p>
    <w:p w14:paraId="1434B190" w14:textId="376D5C17" w:rsidR="00AA62D5" w:rsidRDefault="00AA62D5" w:rsidP="00AA62D5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secret_key:String</w:t>
      </w:r>
    </w:p>
    <w:p w14:paraId="7F467DEF" w14:textId="0CEAC546" w:rsidR="0057230B" w:rsidRPr="0057230B" w:rsidRDefault="0057230B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272D1B" w14:textId="2F41CE9C" w:rsidR="00DB76AC" w:rsidRDefault="00DB76AC" w:rsidP="00784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responseBody:{}</w:t>
      </w:r>
    </w:p>
    <w:p w14:paraId="09F435EB" w14:textId="77777777" w:rsidR="00AA62D5" w:rsidRPr="00AA62D5" w:rsidRDefault="00AA62D5" w:rsidP="00AA62D5">
      <w:pPr>
        <w:rPr>
          <w:sz w:val="28"/>
          <w:szCs w:val="28"/>
        </w:rPr>
      </w:pPr>
    </w:p>
    <w:p w14:paraId="4F45A30D" w14:textId="6768B514" w:rsidR="00784458" w:rsidRPr="00784458" w:rsidRDefault="00784458" w:rsidP="007844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文件上传接口</w:t>
      </w:r>
    </w:p>
    <w:p w14:paraId="0EE96B85" w14:textId="31623A01" w:rsidR="00784458" w:rsidRDefault="00784458" w:rsidP="00784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/upload</w:t>
      </w:r>
    </w:p>
    <w:p w14:paraId="2BCE7900" w14:textId="174EF741" w:rsidR="00784458" w:rsidRDefault="00784458" w:rsidP="00784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Type:Post</w:t>
      </w:r>
    </w:p>
    <w:p w14:paraId="02FF6A2C" w14:textId="24D31A14" w:rsidR="00D87BEE" w:rsidRDefault="0057230B" w:rsidP="0057230B">
      <w:pPr>
        <w:pStyle w:val="ListParagraph"/>
        <w:rPr>
          <w:sz w:val="28"/>
          <w:szCs w:val="28"/>
        </w:rPr>
      </w:pPr>
      <w:r w:rsidRPr="00784458">
        <w:rPr>
          <w:sz w:val="28"/>
          <w:szCs w:val="28"/>
        </w:rPr>
        <w:t>requestBody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{</w:t>
      </w:r>
    </w:p>
    <w:p w14:paraId="519C27F6" w14:textId="6B298BD8" w:rsidR="00ED77C8" w:rsidRDefault="00ED77C8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当前用户的信息</w:t>
      </w:r>
    </w:p>
    <w:p w14:paraId="377DCB49" w14:textId="49D25351" w:rsidR="00ED77C8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rFonts w:hint="eastAsia"/>
          <w:sz w:val="28"/>
          <w:szCs w:val="28"/>
        </w:rPr>
        <w:t>block</w:t>
      </w:r>
      <w:r>
        <w:rPr>
          <w:sz w:val="28"/>
          <w:szCs w:val="28"/>
        </w:rPr>
        <w:t>_address:String</w:t>
      </w:r>
    </w:p>
    <w:p w14:paraId="6FEC7A4C" w14:textId="77777777" w:rsidR="00ED77C8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secret_key:String</w:t>
      </w:r>
    </w:p>
    <w:p w14:paraId="5E1C9A16" w14:textId="77777777" w:rsidR="00ED77C8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username:String</w:t>
      </w:r>
    </w:p>
    <w:p w14:paraId="0A502E2A" w14:textId="676317A0" w:rsidR="00ED77C8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block_key:String</w:t>
      </w:r>
    </w:p>
    <w:p w14:paraId="5F8E3EEC" w14:textId="67A12491" w:rsidR="00ED77C8" w:rsidRPr="00ED77C8" w:rsidRDefault="00ED77C8" w:rsidP="00ED77C8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当前用户的注册信息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Trec</w:t>
      </w:r>
      <w:r w:rsidRPr="00ED77C8">
        <w:rPr>
          <w:sz w:val="28"/>
          <w:szCs w:val="28"/>
        </w:rPr>
        <w:t>)</w:t>
      </w:r>
    </w:p>
    <w:p w14:paraId="123C2D3A" w14:textId="5785B85F" w:rsidR="00ED77C8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transhash:String</w:t>
      </w:r>
    </w:p>
    <w:p w14:paraId="3FFEF073" w14:textId="12DAFE87" w:rsidR="00ED77C8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transfrom:String</w:t>
      </w:r>
    </w:p>
    <w:p w14:paraId="7AEE393D" w14:textId="1379DD1E" w:rsidR="00ED77C8" w:rsidRPr="00D8544B" w:rsidRDefault="00ED77C8" w:rsidP="00ED77C8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transto:String</w:t>
      </w:r>
    </w:p>
    <w:p w14:paraId="4E09DB96" w14:textId="4107B183" w:rsidR="00D87BEE" w:rsidRDefault="00D87BEE" w:rsidP="0057230B">
      <w:pPr>
        <w:pStyle w:val="ListParagraph"/>
        <w:rPr>
          <w:sz w:val="28"/>
          <w:szCs w:val="28"/>
        </w:rPr>
      </w:pPr>
    </w:p>
    <w:p w14:paraId="4B702B1D" w14:textId="61A9E6D8" w:rsidR="0057230B" w:rsidRDefault="0057230B" w:rsidP="0057230B">
      <w:pPr>
        <w:pStyle w:val="ListParagraph"/>
        <w:rPr>
          <w:ins w:id="0" w:author="wang zao" w:date="2022-08-15T17:58:00Z"/>
          <w:sz w:val="28"/>
          <w:szCs w:val="28"/>
        </w:rPr>
      </w:pPr>
      <w:r>
        <w:rPr>
          <w:sz w:val="28"/>
          <w:szCs w:val="28"/>
        </w:rPr>
        <w:t>}</w:t>
      </w:r>
    </w:p>
    <w:p w14:paraId="1A507EAB" w14:textId="7F64887B" w:rsidR="00E30852" w:rsidRPr="0057230B" w:rsidRDefault="00E30852" w:rsidP="0057230B">
      <w:pPr>
        <w:pStyle w:val="ListParagraph"/>
        <w:rPr>
          <w:sz w:val="28"/>
          <w:szCs w:val="28"/>
        </w:rPr>
      </w:pPr>
      <w:ins w:id="1" w:author="wang zao" w:date="2022-08-15T17:58:00Z">
        <w:r>
          <w:rPr>
            <w:sz w:val="28"/>
            <w:szCs w:val="28"/>
          </w:rPr>
          <w:t>2.</w:t>
        </w:r>
        <w:r>
          <w:rPr>
            <w:rFonts w:hint="eastAsia"/>
            <w:sz w:val="28"/>
            <w:szCs w:val="28"/>
          </w:rPr>
          <w:t>这个可能要看一下是</w:t>
        </w:r>
      </w:ins>
      <w:ins w:id="2" w:author="wang zao" w:date="2022-08-15T17:59:00Z">
        <w:r>
          <w:rPr>
            <w:rFonts w:hint="eastAsia"/>
            <w:sz w:val="28"/>
            <w:szCs w:val="28"/>
          </w:rPr>
          <w:t>blob</w:t>
        </w:r>
        <w:r>
          <w:rPr>
            <w:rFonts w:hint="eastAsia"/>
            <w:sz w:val="28"/>
            <w:szCs w:val="28"/>
          </w:rPr>
          <w:t>还是咋弄</w:t>
        </w:r>
        <w:r>
          <w:rPr>
            <w:rFonts w:hint="eastAsia"/>
            <w:sz w:val="28"/>
            <w:szCs w:val="28"/>
          </w:rPr>
          <w:t xml:space="preserve"> </w:t>
        </w:r>
        <w:r>
          <w:rPr>
            <w:sz w:val="28"/>
            <w:szCs w:val="28"/>
          </w:rPr>
          <w:t xml:space="preserve">  </w:t>
        </w:r>
        <w:r>
          <w:rPr>
            <w:rFonts w:hint="eastAsia"/>
            <w:sz w:val="28"/>
            <w:szCs w:val="28"/>
          </w:rPr>
          <w:t>不过应该有现成的</w:t>
        </w:r>
      </w:ins>
    </w:p>
    <w:p w14:paraId="247579D9" w14:textId="77777777" w:rsidR="00ED77C8" w:rsidRDefault="00784458" w:rsidP="00784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responseBody:{</w:t>
      </w:r>
    </w:p>
    <w:p w14:paraId="57C223AE" w14:textId="50B47A35" w:rsidR="00ED77C8" w:rsidRDefault="00ED77C8" w:rsidP="00784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BF246DD" w14:textId="77777777" w:rsidR="00ED77C8" w:rsidRDefault="00ED77C8" w:rsidP="00784458">
      <w:pPr>
        <w:pStyle w:val="ListParagraph"/>
        <w:rPr>
          <w:sz w:val="28"/>
          <w:szCs w:val="28"/>
        </w:rPr>
      </w:pPr>
    </w:p>
    <w:p w14:paraId="2B04CADF" w14:textId="4DDFC0BF" w:rsidR="00784458" w:rsidRDefault="00784458" w:rsidP="007844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85F08A" w14:textId="77777777" w:rsidR="0057230B" w:rsidRDefault="0057230B" w:rsidP="00784458">
      <w:pPr>
        <w:pStyle w:val="ListParagraph"/>
        <w:rPr>
          <w:sz w:val="28"/>
          <w:szCs w:val="28"/>
        </w:rPr>
      </w:pPr>
    </w:p>
    <w:p w14:paraId="196C95B5" w14:textId="77777777" w:rsidR="0057230B" w:rsidRPr="0057230B" w:rsidRDefault="0057230B" w:rsidP="0057230B">
      <w:pPr>
        <w:rPr>
          <w:sz w:val="28"/>
          <w:szCs w:val="28"/>
        </w:rPr>
      </w:pPr>
    </w:p>
    <w:p w14:paraId="0E52F3A7" w14:textId="77777777" w:rsidR="0057230B" w:rsidRPr="0057230B" w:rsidRDefault="0057230B" w:rsidP="0057230B">
      <w:pPr>
        <w:rPr>
          <w:sz w:val="28"/>
          <w:szCs w:val="28"/>
        </w:rPr>
      </w:pPr>
    </w:p>
    <w:p w14:paraId="2DB82ECE" w14:textId="3C9A7F4F" w:rsidR="00D8544B" w:rsidRDefault="0057230B" w:rsidP="005723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消息解密接</w:t>
      </w:r>
      <w:r w:rsidR="00D8544B">
        <w:rPr>
          <w:rFonts w:hint="eastAsia"/>
          <w:sz w:val="28"/>
          <w:szCs w:val="28"/>
        </w:rPr>
        <w:t>口</w:t>
      </w:r>
      <w:r w:rsidR="00D87BEE">
        <w:rPr>
          <w:rFonts w:hint="eastAsia"/>
          <w:sz w:val="28"/>
          <w:szCs w:val="28"/>
        </w:rPr>
        <w:t>（下载并解密）</w:t>
      </w:r>
    </w:p>
    <w:p w14:paraId="67170172" w14:textId="77777777" w:rsidR="00D8544B" w:rsidRDefault="00D8544B" w:rsidP="00D85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/decrypt</w:t>
      </w:r>
    </w:p>
    <w:p w14:paraId="789F53BE" w14:textId="77777777" w:rsidR="00D8544B" w:rsidRDefault="00D8544B" w:rsidP="00D8544B">
      <w:pPr>
        <w:pStyle w:val="ListParagraph"/>
        <w:rPr>
          <w:ins w:id="3" w:author="wang zao" w:date="2022-08-15T18:01:00Z"/>
          <w:sz w:val="28"/>
          <w:szCs w:val="28"/>
        </w:rPr>
      </w:pPr>
      <w:r>
        <w:rPr>
          <w:sz w:val="28"/>
          <w:szCs w:val="28"/>
        </w:rPr>
        <w:t>Type:Get</w:t>
      </w:r>
    </w:p>
    <w:p w14:paraId="135C9E5B" w14:textId="77777777" w:rsidR="00D8544B" w:rsidRDefault="00D8544B" w:rsidP="00D85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responseBody:{</w:t>
      </w:r>
    </w:p>
    <w:p w14:paraId="6333C620" w14:textId="77777777" w:rsidR="00D8544B" w:rsidRDefault="00D8544B" w:rsidP="00D8544B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认证成功</w:t>
      </w:r>
      <w:r>
        <w:rPr>
          <w:sz w:val="28"/>
          <w:szCs w:val="28"/>
        </w:rPr>
        <w:t>”</w:t>
      </w:r>
    </w:p>
    <w:p w14:paraId="544494E3" w14:textId="77777777" w:rsidR="00D8544B" w:rsidRDefault="00D8544B" w:rsidP="00D8544B">
      <w:pPr>
        <w:pStyle w:val="ListParagraph"/>
        <w:ind w:firstLine="260"/>
        <w:rPr>
          <w:sz w:val="28"/>
          <w:szCs w:val="28"/>
        </w:rPr>
      </w:pPr>
      <w:r>
        <w:rPr>
          <w:rFonts w:hint="eastAsia"/>
          <w:sz w:val="28"/>
          <w:szCs w:val="28"/>
        </w:rPr>
        <w:t>De</w:t>
      </w:r>
      <w:r>
        <w:rPr>
          <w:sz w:val="28"/>
          <w:szCs w:val="28"/>
        </w:rPr>
        <w:t>ciphertext:String</w:t>
      </w:r>
    </w:p>
    <w:p w14:paraId="6610AB71" w14:textId="77777777" w:rsidR="00D8544B" w:rsidRDefault="00D8544B" w:rsidP="00D85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8E0C3B" w14:textId="77777777" w:rsidR="00D8544B" w:rsidRDefault="00D8544B" w:rsidP="00D854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requestBody:{</w:t>
      </w:r>
    </w:p>
    <w:p w14:paraId="6C7808C6" w14:textId="77777777" w:rsidR="00D8544B" w:rsidRPr="00D8544B" w:rsidRDefault="00D8544B" w:rsidP="00D854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sendhash:string</w:t>
      </w:r>
    </w:p>
    <w:p w14:paraId="53F58FDC" w14:textId="77777777" w:rsidR="00D8544B" w:rsidRDefault="00D8544B" w:rsidP="00D8544B">
      <w:pPr>
        <w:pStyle w:val="ListParagraph"/>
        <w:rPr>
          <w:ins w:id="4" w:author="xuan Emilio" w:date="2022-08-17T11:49:00Z"/>
          <w:sz w:val="28"/>
          <w:szCs w:val="28"/>
        </w:rPr>
      </w:pPr>
      <w:r>
        <w:rPr>
          <w:sz w:val="28"/>
          <w:szCs w:val="28"/>
        </w:rPr>
        <w:t>}</w:t>
      </w:r>
    </w:p>
    <w:p w14:paraId="0BDD99C9" w14:textId="0E9CD58C" w:rsidR="00D8544B" w:rsidRDefault="00D8544B" w:rsidP="00D8544B">
      <w:pPr>
        <w:pStyle w:val="ListParagraph"/>
        <w:rPr>
          <w:sz w:val="28"/>
          <w:szCs w:val="28"/>
        </w:rPr>
      </w:pPr>
    </w:p>
    <w:p w14:paraId="45E4F706" w14:textId="77777777" w:rsidR="00D8544B" w:rsidRDefault="00D8544B" w:rsidP="00D8544B">
      <w:pPr>
        <w:pStyle w:val="ListParagraph"/>
        <w:rPr>
          <w:sz w:val="28"/>
          <w:szCs w:val="28"/>
        </w:rPr>
      </w:pPr>
    </w:p>
    <w:p w14:paraId="1C8D4CDC" w14:textId="30F4700D" w:rsidR="00D8544B" w:rsidRPr="00D8544B" w:rsidRDefault="00D8544B" w:rsidP="00D8544B">
      <w:pPr>
        <w:pStyle w:val="ListParagraph"/>
        <w:numPr>
          <w:ilvl w:val="0"/>
          <w:numId w:val="1"/>
        </w:numPr>
        <w:rPr>
          <w:ins w:id="5" w:author="xuan Emilio" w:date="2022-08-17T11:49:00Z"/>
          <w:sz w:val="28"/>
          <w:szCs w:val="28"/>
        </w:rPr>
      </w:pPr>
      <w:r>
        <w:rPr>
          <w:rFonts w:hint="eastAsia"/>
          <w:sz w:val="28"/>
          <w:szCs w:val="28"/>
        </w:rPr>
        <w:t>消息提取接口</w:t>
      </w:r>
      <w:r w:rsidR="00B930C2">
        <w:rPr>
          <w:rFonts w:hint="eastAsia"/>
          <w:sz w:val="28"/>
          <w:szCs w:val="28"/>
        </w:rPr>
        <w:t>（注意是一个</w:t>
      </w:r>
      <w:r w:rsidR="00B930C2">
        <w:rPr>
          <w:rFonts w:hint="eastAsia"/>
          <w:sz w:val="28"/>
          <w:szCs w:val="28"/>
        </w:rPr>
        <w:t>t</w:t>
      </w:r>
      <w:r w:rsidR="00B930C2">
        <w:rPr>
          <w:rFonts w:hint="eastAsia"/>
          <w:sz w:val="28"/>
          <w:szCs w:val="28"/>
        </w:rPr>
        <w:t>）</w:t>
      </w:r>
    </w:p>
    <w:p w14:paraId="47EA3B96" w14:textId="37BC1923" w:rsidR="00D96C2F" w:rsidRDefault="00D96C2F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Path:/getsend</w:t>
      </w:r>
      <w:r w:rsidR="00D8544B">
        <w:rPr>
          <w:rFonts w:hint="eastAsia"/>
          <w:sz w:val="28"/>
          <w:szCs w:val="28"/>
        </w:rPr>
        <w:t>（</w:t>
      </w:r>
      <w:r w:rsidR="00D8544B">
        <w:rPr>
          <w:rFonts w:hint="eastAsia"/>
          <w:sz w:val="28"/>
          <w:szCs w:val="28"/>
        </w:rPr>
        <w:t>rec</w:t>
      </w:r>
      <w:r w:rsidR="00D8544B">
        <w:rPr>
          <w:rFonts w:hint="eastAsia"/>
          <w:sz w:val="28"/>
          <w:szCs w:val="28"/>
        </w:rPr>
        <w:t>，</w:t>
      </w:r>
      <w:r w:rsidR="00D8544B">
        <w:rPr>
          <w:rFonts w:hint="eastAsia"/>
          <w:sz w:val="28"/>
          <w:szCs w:val="28"/>
        </w:rPr>
        <w:t>reg</w:t>
      </w:r>
      <w:r w:rsidR="00D8544B">
        <w:rPr>
          <w:rFonts w:hint="eastAsia"/>
          <w:sz w:val="28"/>
          <w:szCs w:val="28"/>
        </w:rPr>
        <w:t>同理）</w:t>
      </w:r>
    </w:p>
    <w:p w14:paraId="43C14C2D" w14:textId="576E8F58" w:rsidR="00D96C2F" w:rsidRDefault="00D96C2F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Type:Get</w:t>
      </w:r>
    </w:p>
    <w:p w14:paraId="6A1C5468" w14:textId="70EF8FAF" w:rsidR="00D96C2F" w:rsidRDefault="00D96C2F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</w:t>
      </w:r>
      <w:r w:rsidR="00D8544B">
        <w:rPr>
          <w:rFonts w:hint="eastAsia"/>
          <w:sz w:val="28"/>
          <w:szCs w:val="28"/>
        </w:rPr>
        <w:t>quest</w:t>
      </w:r>
      <w:r>
        <w:rPr>
          <w:sz w:val="28"/>
          <w:szCs w:val="28"/>
        </w:rPr>
        <w:t>Body:{</w:t>
      </w:r>
    </w:p>
    <w:p w14:paraId="04B1C0EA" w14:textId="3242792C" w:rsidR="00D96C2F" w:rsidRDefault="00D96C2F" w:rsidP="00D96C2F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data:[{</w:t>
      </w:r>
    </w:p>
    <w:p w14:paraId="70915336" w14:textId="178F94BA" w:rsidR="00D96C2F" w:rsidRDefault="00D96C2F" w:rsidP="00D96C2F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77C8">
        <w:rPr>
          <w:sz w:val="28"/>
          <w:szCs w:val="28"/>
        </w:rPr>
        <w:t>trans</w:t>
      </w:r>
      <w:r>
        <w:rPr>
          <w:sz w:val="28"/>
          <w:szCs w:val="28"/>
        </w:rPr>
        <w:t>hash:String</w:t>
      </w:r>
    </w:p>
    <w:p w14:paraId="586DE2E4" w14:textId="28B93FEE" w:rsidR="00D96C2F" w:rsidRDefault="00D96C2F" w:rsidP="00D96C2F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77C8">
        <w:rPr>
          <w:sz w:val="28"/>
          <w:szCs w:val="28"/>
        </w:rPr>
        <w:t>trans</w:t>
      </w:r>
      <w:r>
        <w:rPr>
          <w:sz w:val="28"/>
          <w:szCs w:val="28"/>
        </w:rPr>
        <w:t>from:String</w:t>
      </w:r>
    </w:p>
    <w:p w14:paraId="54844ACD" w14:textId="15CFE89A" w:rsidR="00D96C2F" w:rsidRDefault="00D96C2F" w:rsidP="00D96C2F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77C8">
        <w:rPr>
          <w:sz w:val="28"/>
          <w:szCs w:val="28"/>
        </w:rPr>
        <w:t>trans</w:t>
      </w:r>
      <w:r>
        <w:rPr>
          <w:sz w:val="28"/>
          <w:szCs w:val="28"/>
        </w:rPr>
        <w:t>to:String</w:t>
      </w:r>
    </w:p>
    <w:p w14:paraId="7D5FC44D" w14:textId="592B6367" w:rsidR="00D96C2F" w:rsidRDefault="00D96C2F" w:rsidP="00D96C2F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}]</w:t>
      </w:r>
    </w:p>
    <w:p w14:paraId="477E1396" w14:textId="30199951" w:rsidR="00D96C2F" w:rsidRDefault="00D96C2F" w:rsidP="005723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796FDD" w14:textId="23AC0F1D" w:rsidR="00B930C2" w:rsidRPr="00D8544B" w:rsidRDefault="00B930C2" w:rsidP="00B930C2">
      <w:pPr>
        <w:pStyle w:val="ListParagraph"/>
        <w:numPr>
          <w:ilvl w:val="0"/>
          <w:numId w:val="1"/>
        </w:numPr>
        <w:rPr>
          <w:ins w:id="6" w:author="xuan Emilio" w:date="2022-08-17T11:49:00Z"/>
          <w:sz w:val="28"/>
          <w:szCs w:val="28"/>
        </w:rPr>
      </w:pPr>
      <w:r>
        <w:rPr>
          <w:rFonts w:hint="eastAsia"/>
          <w:sz w:val="28"/>
          <w:szCs w:val="28"/>
        </w:rPr>
        <w:t>广播内容公示表提取接口</w:t>
      </w:r>
    </w:p>
    <w:p w14:paraId="42C56D37" w14:textId="25271D72" w:rsidR="00B930C2" w:rsidRDefault="00B930C2" w:rsidP="00B93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Path:/get</w:t>
      </w:r>
      <w:r>
        <w:rPr>
          <w:rFonts w:hint="eastAsia"/>
          <w:sz w:val="28"/>
          <w:szCs w:val="28"/>
        </w:rPr>
        <w:t>broadcast</w:t>
      </w:r>
    </w:p>
    <w:p w14:paraId="2AFBC19B" w14:textId="77777777" w:rsidR="00B930C2" w:rsidRDefault="00B930C2" w:rsidP="00B93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Type:Get</w:t>
      </w:r>
    </w:p>
    <w:p w14:paraId="173F1CFF" w14:textId="77777777" w:rsidR="00B930C2" w:rsidRDefault="00B930C2" w:rsidP="00B93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</w:t>
      </w:r>
      <w:r>
        <w:rPr>
          <w:rFonts w:hint="eastAsia"/>
          <w:sz w:val="28"/>
          <w:szCs w:val="28"/>
        </w:rPr>
        <w:t>quest</w:t>
      </w:r>
      <w:r>
        <w:rPr>
          <w:sz w:val="28"/>
          <w:szCs w:val="28"/>
        </w:rPr>
        <w:t>Body:{</w:t>
      </w:r>
    </w:p>
    <w:p w14:paraId="6B481343" w14:textId="77777777" w:rsidR="00B930C2" w:rsidRDefault="00B930C2" w:rsidP="00B930C2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data:[{</w:t>
      </w:r>
    </w:p>
    <w:p w14:paraId="4717ED1F" w14:textId="5DF1B227" w:rsidR="00B930C2" w:rsidRDefault="00B930C2" w:rsidP="00B930C2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add_trec</w:t>
      </w:r>
      <w:r>
        <w:rPr>
          <w:sz w:val="28"/>
          <w:szCs w:val="28"/>
        </w:rPr>
        <w:t>:String</w:t>
      </w:r>
    </w:p>
    <w:p w14:paraId="7BF09ACB" w14:textId="37062E8B" w:rsidR="00B930C2" w:rsidRDefault="00B930C2" w:rsidP="00B930C2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public_</w:t>
      </w:r>
      <w:r w:rsidR="00F13595">
        <w:rPr>
          <w:sz w:val="28"/>
          <w:szCs w:val="28"/>
        </w:rPr>
        <w:t>key</w:t>
      </w:r>
      <w:r>
        <w:rPr>
          <w:sz w:val="28"/>
          <w:szCs w:val="28"/>
        </w:rPr>
        <w:t>:String</w:t>
      </w:r>
    </w:p>
    <w:p w14:paraId="45540F80" w14:textId="77777777" w:rsidR="00B930C2" w:rsidRDefault="00B930C2" w:rsidP="00B930C2">
      <w:pPr>
        <w:pStyle w:val="ListParagraph"/>
        <w:ind w:firstLine="260"/>
        <w:rPr>
          <w:sz w:val="28"/>
          <w:szCs w:val="28"/>
        </w:rPr>
      </w:pPr>
      <w:r>
        <w:rPr>
          <w:sz w:val="28"/>
          <w:szCs w:val="28"/>
        </w:rPr>
        <w:t>}]</w:t>
      </w:r>
    </w:p>
    <w:p w14:paraId="44E38B26" w14:textId="77777777" w:rsidR="00B930C2" w:rsidRDefault="00B930C2" w:rsidP="00B93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1B903D" w14:textId="77777777" w:rsidR="00B930C2" w:rsidRDefault="00B930C2" w:rsidP="0057230B">
      <w:pPr>
        <w:pStyle w:val="ListParagraph"/>
        <w:rPr>
          <w:sz w:val="28"/>
          <w:szCs w:val="28"/>
        </w:rPr>
      </w:pPr>
    </w:p>
    <w:p w14:paraId="176F3D1C" w14:textId="77777777" w:rsidR="00B930C2" w:rsidRPr="00B930C2" w:rsidRDefault="00B930C2" w:rsidP="00B930C2">
      <w:pPr>
        <w:rPr>
          <w:sz w:val="28"/>
          <w:szCs w:val="28"/>
        </w:rPr>
      </w:pPr>
    </w:p>
    <w:p w14:paraId="030A8092" w14:textId="316818FF" w:rsidR="00784458" w:rsidRPr="00784458" w:rsidRDefault="00D8544B" w:rsidP="0078445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C332D2D" w14:textId="77777777" w:rsidR="00DB76AC" w:rsidRPr="00DB76AC" w:rsidRDefault="00DB76AC" w:rsidP="00DB76AC">
      <w:pPr>
        <w:pStyle w:val="ListParagraph"/>
        <w:rPr>
          <w:sz w:val="28"/>
          <w:szCs w:val="28"/>
        </w:rPr>
      </w:pPr>
    </w:p>
    <w:sectPr w:rsidR="00DB76AC" w:rsidRPr="00DB76AC" w:rsidSect="0057230B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B59B8"/>
    <w:multiLevelType w:val="hybridMultilevel"/>
    <w:tmpl w:val="6F6E5AB8"/>
    <w:lvl w:ilvl="0" w:tplc="1FF09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3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zao">
    <w15:presenceInfo w15:providerId="Windows Live" w15:userId="9f502ffb0ff28b7f"/>
  </w15:person>
  <w15:person w15:author="xuan Emilio">
    <w15:presenceInfo w15:providerId="Windows Live" w15:userId="8ea5e0e0421928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44"/>
    <w:rsid w:val="00157131"/>
    <w:rsid w:val="00207574"/>
    <w:rsid w:val="00397E44"/>
    <w:rsid w:val="00555D75"/>
    <w:rsid w:val="0057230B"/>
    <w:rsid w:val="00784458"/>
    <w:rsid w:val="007C32AE"/>
    <w:rsid w:val="008A6227"/>
    <w:rsid w:val="008D7ADE"/>
    <w:rsid w:val="00AA62D5"/>
    <w:rsid w:val="00B930C2"/>
    <w:rsid w:val="00D8544B"/>
    <w:rsid w:val="00D87BEE"/>
    <w:rsid w:val="00D96C2F"/>
    <w:rsid w:val="00DB76AC"/>
    <w:rsid w:val="00E30852"/>
    <w:rsid w:val="00E56354"/>
    <w:rsid w:val="00ED77C8"/>
    <w:rsid w:val="00F1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6028"/>
  <w15:chartTrackingRefBased/>
  <w15:docId w15:val="{362054D5-7435-054E-AFE7-45253407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AC"/>
    <w:pPr>
      <w:ind w:left="720"/>
      <w:contextualSpacing/>
    </w:pPr>
  </w:style>
  <w:style w:type="paragraph" w:styleId="Revision">
    <w:name w:val="Revision"/>
    <w:hidden/>
    <w:uiPriority w:val="99"/>
    <w:semiHidden/>
    <w:rsid w:val="00E3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4B6F38-8944-134C-94F3-54B97EF6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Emilio</dc:creator>
  <cp:keywords/>
  <dc:description/>
  <cp:lastModifiedBy>xuan Emilio</cp:lastModifiedBy>
  <cp:revision>6</cp:revision>
  <dcterms:created xsi:type="dcterms:W3CDTF">2022-08-16T04:03:00Z</dcterms:created>
  <dcterms:modified xsi:type="dcterms:W3CDTF">2022-08-20T08:11:00Z</dcterms:modified>
</cp:coreProperties>
</file>